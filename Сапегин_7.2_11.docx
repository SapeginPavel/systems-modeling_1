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645BD" w14:textId="5EEB5416" w:rsidR="00326F0F" w:rsidRPr="00326F0F" w:rsidRDefault="00326F0F" w:rsidP="00326F0F">
      <w:pPr>
        <w:spacing w:after="0"/>
        <w:jc w:val="center"/>
      </w:pPr>
      <w:r>
        <w:t>Сапегин Павел Александрович</w:t>
      </w:r>
      <w:r w:rsidRPr="00326F0F">
        <w:t xml:space="preserve">, группа </w:t>
      </w:r>
      <w:r>
        <w:t>7-2</w:t>
      </w:r>
    </w:p>
    <w:p w14:paraId="180E370F" w14:textId="4708EE44" w:rsidR="00326F0F" w:rsidRPr="00326F0F" w:rsidRDefault="00326F0F" w:rsidP="00326F0F">
      <w:pPr>
        <w:spacing w:after="0"/>
        <w:jc w:val="center"/>
      </w:pPr>
      <w:r w:rsidRPr="00326F0F">
        <w:t xml:space="preserve">Лабораторная работа № </w:t>
      </w:r>
      <w:r>
        <w:t>1</w:t>
      </w:r>
    </w:p>
    <w:p w14:paraId="7462F44A" w14:textId="4A6D85AE" w:rsidR="00326F0F" w:rsidRDefault="00326F0F" w:rsidP="00326F0F">
      <w:pPr>
        <w:spacing w:after="0"/>
        <w:jc w:val="center"/>
        <w:rPr>
          <w:b/>
          <w:bCs/>
        </w:rPr>
      </w:pPr>
      <w:r w:rsidRPr="00326F0F">
        <w:rPr>
          <w:b/>
          <w:bCs/>
        </w:rPr>
        <w:t xml:space="preserve">Вариант № </w:t>
      </w:r>
      <w:r>
        <w:rPr>
          <w:b/>
          <w:bCs/>
        </w:rPr>
        <w:t>11</w:t>
      </w:r>
    </w:p>
    <w:p w14:paraId="03A80A90" w14:textId="77777777" w:rsidR="009C28BA" w:rsidRPr="00326F0F" w:rsidRDefault="009C28BA" w:rsidP="00326F0F">
      <w:pPr>
        <w:spacing w:after="0"/>
        <w:jc w:val="center"/>
      </w:pPr>
    </w:p>
    <w:p w14:paraId="0CBF4019" w14:textId="57600957" w:rsidR="00F12C76" w:rsidRDefault="009C28BA" w:rsidP="00326F0F">
      <w:pPr>
        <w:spacing w:after="0"/>
        <w:jc w:val="center"/>
      </w:pPr>
      <w:r w:rsidRPr="009C28BA">
        <w:t>Стратегическое и тактическое планирование модельного эксперимента при проведении оценки эффективности систем методом статистических испытаний в среде MATLAB </w:t>
      </w:r>
    </w:p>
    <w:p w14:paraId="6F4D1A81" w14:textId="77777777" w:rsidR="00C269D1" w:rsidRDefault="00C269D1" w:rsidP="00C269D1">
      <w:pPr>
        <w:spacing w:after="0"/>
      </w:pPr>
    </w:p>
    <w:p w14:paraId="0F00A082" w14:textId="77777777" w:rsidR="00366A3B" w:rsidRDefault="00C269D1" w:rsidP="00366A3B">
      <w:pPr>
        <w:spacing w:after="0"/>
      </w:pPr>
      <w:r w:rsidRPr="00C269D1">
        <w:rPr>
          <w:b/>
          <w:bCs/>
        </w:rPr>
        <w:t>Цель работы</w:t>
      </w:r>
    </w:p>
    <w:p w14:paraId="77BA6DD5" w14:textId="5913AF07" w:rsidR="00C269D1" w:rsidRDefault="00366A3B" w:rsidP="00366A3B">
      <w:pPr>
        <w:spacing w:after="0"/>
        <w:ind w:firstLine="708"/>
      </w:pPr>
      <w:r>
        <w:t>П</w:t>
      </w:r>
      <w:r w:rsidR="00C269D1" w:rsidRPr="00C269D1">
        <w:t>рактическое изучение методов стратегического и тактического планирования модельного эксперимента, освоение навыков экспериментальных исследований при работе со статистическими имитационными моделями систем в ходе оценки их эффективности.</w:t>
      </w:r>
    </w:p>
    <w:p w14:paraId="291C41AD" w14:textId="77777777" w:rsidR="00CC05D4" w:rsidRDefault="00CC05D4" w:rsidP="005813E8">
      <w:pPr>
        <w:spacing w:after="0"/>
        <w:rPr>
          <w:b/>
          <w:bCs/>
        </w:rPr>
      </w:pPr>
    </w:p>
    <w:p w14:paraId="31B4B671" w14:textId="4FDE958E" w:rsidR="00366A3B" w:rsidRPr="00366A3B" w:rsidRDefault="00366A3B" w:rsidP="005813E8">
      <w:pPr>
        <w:spacing w:after="0"/>
        <w:rPr>
          <w:b/>
          <w:bCs/>
        </w:rPr>
      </w:pPr>
      <w:r w:rsidRPr="00366A3B">
        <w:rPr>
          <w:b/>
          <w:bCs/>
        </w:rPr>
        <w:t>Задание</w:t>
      </w:r>
    </w:p>
    <w:p w14:paraId="28384ACF" w14:textId="058DF320" w:rsidR="00366A3B" w:rsidRDefault="00366A3B" w:rsidP="00F6275A">
      <w:pPr>
        <w:spacing w:after="0"/>
        <w:ind w:firstLine="708"/>
      </w:pPr>
      <w:r w:rsidRPr="00366A3B">
        <w:t>Провести стратегическое и тактическое планирование модельного эксперимента. Выходной реакцией системы является случайная величина, распределенная по закону логистического распределения. Факторами являются параметры: a ϵ (1, 2); k ϵ (2, 5). Оценить показатель эффективности математическое ожидание реакции системы. Доверительный интервал d = 0.07 с уровнем значимости ɑ = 0.03.</w:t>
      </w:r>
    </w:p>
    <w:p w14:paraId="1077D625" w14:textId="77777777" w:rsidR="006B19D5" w:rsidRDefault="006B19D5" w:rsidP="006B19D5">
      <w:pPr>
        <w:spacing w:after="0"/>
      </w:pPr>
    </w:p>
    <w:p w14:paraId="370855D2" w14:textId="32AD596F" w:rsidR="006B19D5" w:rsidRDefault="006B19D5" w:rsidP="006B19D5">
      <w:pPr>
        <w:spacing w:after="0"/>
        <w:rPr>
          <w:b/>
          <w:bCs/>
        </w:rPr>
      </w:pPr>
      <w:r w:rsidRPr="006B19D5">
        <w:rPr>
          <w:b/>
          <w:bCs/>
        </w:rPr>
        <w:t>Исправленные участки кода</w:t>
      </w:r>
    </w:p>
    <w:p w14:paraId="00407299" w14:textId="77777777" w:rsidR="006B19D5" w:rsidRDefault="006B19D5" w:rsidP="006B19D5">
      <w:pPr>
        <w:spacing w:after="0"/>
      </w:pPr>
    </w:p>
    <w:p w14:paraId="78B0DBA5" w14:textId="581EB955" w:rsidR="004A01BF" w:rsidRPr="002C6293" w:rsidRDefault="004A01BF" w:rsidP="006B19D5">
      <w:pPr>
        <w:spacing w:after="0"/>
        <w:rPr>
          <w:b/>
          <w:bCs/>
          <w:lang w:val="en-US"/>
        </w:rPr>
      </w:pPr>
      <w:r w:rsidRPr="002C6293">
        <w:rPr>
          <w:b/>
          <w:bCs/>
          <w:highlight w:val="yellow"/>
        </w:rPr>
        <w:t>Для</w:t>
      </w:r>
      <w:r w:rsidRPr="002C6293">
        <w:rPr>
          <w:b/>
          <w:bCs/>
          <w:highlight w:val="yellow"/>
          <w:lang w:val="en-US"/>
        </w:rPr>
        <w:t xml:space="preserve"> </w:t>
      </w:r>
      <w:r w:rsidRPr="002C6293">
        <w:rPr>
          <w:b/>
          <w:bCs/>
          <w:highlight w:val="yellow"/>
        </w:rPr>
        <w:t>файла</w:t>
      </w:r>
      <w:r w:rsidRPr="002C6293">
        <w:rPr>
          <w:b/>
          <w:bCs/>
          <w:highlight w:val="yellow"/>
          <w:lang w:val="en-US"/>
        </w:rPr>
        <w:t xml:space="preserve"> sys</w:t>
      </w:r>
      <w:r w:rsidR="008E5CFB" w:rsidRPr="002C6293">
        <w:rPr>
          <w:b/>
          <w:bCs/>
          <w:highlight w:val="yellow"/>
          <w:lang w:val="en-US"/>
        </w:rPr>
        <w:t>t</w:t>
      </w:r>
      <w:r w:rsidRPr="002C6293">
        <w:rPr>
          <w:b/>
          <w:bCs/>
          <w:highlight w:val="yellow"/>
          <w:lang w:val="en-US"/>
        </w:rPr>
        <w:t>emeq</w:t>
      </w:r>
      <w:r w:rsidR="008E5CFB" w:rsidRPr="002C6293">
        <w:rPr>
          <w:b/>
          <w:bCs/>
          <w:highlight w:val="yellow"/>
          <w:lang w:val="en-US"/>
        </w:rPr>
        <w:t>v</w:t>
      </w:r>
      <w:r w:rsidRPr="002C6293">
        <w:rPr>
          <w:b/>
          <w:bCs/>
          <w:highlight w:val="yellow"/>
          <w:lang w:val="en-US"/>
        </w:rPr>
        <w:t>.m:</w:t>
      </w:r>
    </w:p>
    <w:p w14:paraId="3E87A560" w14:textId="2CD5BA58" w:rsidR="004A01BF" w:rsidRPr="004A01BF" w:rsidRDefault="004A01BF" w:rsidP="004A01BF">
      <w:pPr>
        <w:spacing w:after="0"/>
      </w:pPr>
      <w:r w:rsidRPr="004A01BF">
        <w:rPr>
          <w:u w:val="single"/>
          <w:lang w:val="en-US"/>
        </w:rPr>
        <w:t>u</w:t>
      </w:r>
      <w:r w:rsidRPr="004A01BF">
        <w:rPr>
          <w:u w:val="single"/>
        </w:rPr>
        <w:t xml:space="preserve"> = </w:t>
      </w:r>
      <w:r w:rsidRPr="004A01BF">
        <w:rPr>
          <w:u w:val="single"/>
          <w:lang w:val="en-US"/>
        </w:rPr>
        <w:t>a</w:t>
      </w:r>
      <w:r w:rsidRPr="004A01BF">
        <w:rPr>
          <w:u w:val="single"/>
        </w:rPr>
        <w:t xml:space="preserve"> + </w:t>
      </w:r>
      <w:r w:rsidRPr="004A01BF">
        <w:rPr>
          <w:u w:val="single"/>
          <w:lang w:val="en-US"/>
        </w:rPr>
        <w:t>k</w:t>
      </w:r>
      <w:r w:rsidRPr="004A01BF">
        <w:rPr>
          <w:u w:val="single"/>
        </w:rPr>
        <w:t xml:space="preserve"> * </w:t>
      </w:r>
      <w:r w:rsidRPr="004A01BF">
        <w:rPr>
          <w:u w:val="single"/>
          <w:lang w:val="en-US"/>
        </w:rPr>
        <w:t>log</w:t>
      </w:r>
      <w:r w:rsidRPr="004A01BF">
        <w:rPr>
          <w:u w:val="single"/>
        </w:rPr>
        <w:t>(</w:t>
      </w:r>
      <w:r w:rsidRPr="004A01BF">
        <w:rPr>
          <w:u w:val="single"/>
          <w:lang w:val="en-US"/>
        </w:rPr>
        <w:t>rand</w:t>
      </w:r>
      <w:r w:rsidRPr="004A01BF">
        <w:rPr>
          <w:u w:val="single"/>
        </w:rPr>
        <w:t xml:space="preserve">() / (1 - </w:t>
      </w:r>
      <w:r w:rsidRPr="004A01BF">
        <w:rPr>
          <w:u w:val="single"/>
          <w:lang w:val="en-US"/>
        </w:rPr>
        <w:t>rand</w:t>
      </w:r>
      <w:r w:rsidRPr="004A01BF">
        <w:rPr>
          <w:u w:val="single"/>
        </w:rPr>
        <w:t>()));</w:t>
      </w:r>
      <w:r w:rsidRPr="007845AA">
        <w:t xml:space="preserve"> - </w:t>
      </w:r>
      <w:r w:rsidR="00015AA7">
        <w:t>г</w:t>
      </w:r>
      <w:r w:rsidR="007845AA">
        <w:t>енераци</w:t>
      </w:r>
      <w:r w:rsidR="00015AA7">
        <w:t xml:space="preserve">я </w:t>
      </w:r>
      <w:r w:rsidR="007845AA" w:rsidRPr="007845AA">
        <w:t>величин</w:t>
      </w:r>
      <w:r w:rsidR="007845AA">
        <w:t>ы</w:t>
      </w:r>
      <w:r w:rsidR="007845AA" w:rsidRPr="007845AA">
        <w:t>, распределенн</w:t>
      </w:r>
      <w:r w:rsidR="007845AA">
        <w:t>ой</w:t>
      </w:r>
      <w:r w:rsidR="007845AA" w:rsidRPr="007845AA">
        <w:t xml:space="preserve"> по закону логистического распределения.</w:t>
      </w:r>
    </w:p>
    <w:p w14:paraId="285E5911" w14:textId="77777777" w:rsidR="004A01BF" w:rsidRDefault="004A01BF" w:rsidP="006B19D5">
      <w:pPr>
        <w:spacing w:after="0"/>
      </w:pPr>
    </w:p>
    <w:p w14:paraId="1FD2D83D" w14:textId="5B6CAAF6" w:rsidR="00187351" w:rsidRPr="00187351" w:rsidRDefault="00DF124C" w:rsidP="002C6293">
      <w:pPr>
        <w:spacing w:after="0"/>
        <w:rPr>
          <w:b/>
          <w:bCs/>
        </w:rPr>
      </w:pPr>
      <w:r w:rsidRPr="002C6293">
        <w:rPr>
          <w:b/>
          <w:bCs/>
          <w:highlight w:val="yellow"/>
        </w:rPr>
        <w:t xml:space="preserve">Для файла </w:t>
      </w:r>
      <w:r w:rsidRPr="002C6293">
        <w:rPr>
          <w:b/>
          <w:bCs/>
          <w:highlight w:val="yellow"/>
          <w:lang w:val="en-US"/>
        </w:rPr>
        <w:t>main.m:</w:t>
      </w:r>
    </w:p>
    <w:p w14:paraId="347DDF4C" w14:textId="335C3FC6" w:rsidR="002C6293" w:rsidRPr="00877152" w:rsidRDefault="00187351" w:rsidP="00187351">
      <w:pPr>
        <w:spacing w:after="0"/>
        <w:rPr>
          <w:u w:val="single"/>
        </w:rPr>
      </w:pPr>
      <w:r w:rsidRPr="00187351">
        <w:rPr>
          <w:u w:val="single"/>
        </w:rPr>
        <w:t>nf = 2; % количество факторов</w:t>
      </w:r>
    </w:p>
    <w:p w14:paraId="34A20966" w14:textId="17E3A434" w:rsidR="00877152" w:rsidRDefault="00877152" w:rsidP="00187351">
      <w:pPr>
        <w:spacing w:after="0"/>
      </w:pPr>
      <w:r>
        <w:t>В моем задании 2 фактора</w:t>
      </w:r>
    </w:p>
    <w:p w14:paraId="4C5D0D58" w14:textId="77777777" w:rsidR="00877152" w:rsidRPr="00187351" w:rsidRDefault="00877152" w:rsidP="00187351">
      <w:pPr>
        <w:spacing w:after="0"/>
      </w:pPr>
    </w:p>
    <w:p w14:paraId="00E4B0A7" w14:textId="77777777" w:rsidR="00187351" w:rsidRPr="00187351" w:rsidRDefault="00187351" w:rsidP="00187351">
      <w:pPr>
        <w:spacing w:after="0"/>
        <w:rPr>
          <w:u w:val="single"/>
        </w:rPr>
      </w:pPr>
      <w:r w:rsidRPr="00187351">
        <w:rPr>
          <w:u w:val="single"/>
        </w:rPr>
        <w:t>minf = [1 2]; % минимальные значения факторов</w:t>
      </w:r>
    </w:p>
    <w:p w14:paraId="6059B8D4" w14:textId="77777777" w:rsidR="00187351" w:rsidRPr="00187351" w:rsidRDefault="00187351" w:rsidP="00187351">
      <w:pPr>
        <w:spacing w:after="0"/>
        <w:rPr>
          <w:u w:val="single"/>
        </w:rPr>
      </w:pPr>
      <w:r w:rsidRPr="00187351">
        <w:rPr>
          <w:u w:val="single"/>
        </w:rPr>
        <w:t>maxf = [2 5]; % максимальные значения факторов</w:t>
      </w:r>
    </w:p>
    <w:p w14:paraId="6D1485C4" w14:textId="1AA415E4" w:rsidR="00187351" w:rsidRDefault="0075234D" w:rsidP="00187351">
      <w:pPr>
        <w:spacing w:after="0"/>
      </w:pPr>
      <w:r>
        <w:t>Задал свои значения для факторов</w:t>
      </w:r>
    </w:p>
    <w:p w14:paraId="7A1F82F8" w14:textId="77777777" w:rsidR="0075234D" w:rsidRPr="00187351" w:rsidRDefault="0075234D" w:rsidP="00187351">
      <w:pPr>
        <w:spacing w:after="0"/>
      </w:pPr>
    </w:p>
    <w:p w14:paraId="475C92F5" w14:textId="77777777" w:rsidR="00187351" w:rsidRPr="00187351" w:rsidRDefault="00187351" w:rsidP="00187351">
      <w:pPr>
        <w:spacing w:after="0"/>
      </w:pPr>
      <w:r w:rsidRPr="00187351">
        <w:t>% формирование дробного двухуровневого плана эксперимента</w:t>
      </w:r>
    </w:p>
    <w:p w14:paraId="457EAA6E" w14:textId="77777777" w:rsidR="00187351" w:rsidRPr="00187351" w:rsidRDefault="00187351" w:rsidP="00187351">
      <w:pPr>
        <w:spacing w:after="0"/>
        <w:rPr>
          <w:u w:val="single"/>
        </w:rPr>
      </w:pPr>
      <w:r w:rsidRPr="00187351">
        <w:rPr>
          <w:u w:val="single"/>
        </w:rPr>
        <w:t>fracplan = fracfact('a k ak'); % передача факторов в функцию</w:t>
      </w:r>
    </w:p>
    <w:p w14:paraId="275D073E" w14:textId="77777777" w:rsidR="00187351" w:rsidRPr="00187351" w:rsidRDefault="00187351" w:rsidP="00187351">
      <w:pPr>
        <w:spacing w:after="0"/>
        <w:rPr>
          <w:u w:val="single"/>
        </w:rPr>
      </w:pPr>
      <w:r w:rsidRPr="00187351">
        <w:rPr>
          <w:u w:val="single"/>
        </w:rPr>
        <w:t>fracplan</w:t>
      </w:r>
    </w:p>
    <w:p w14:paraId="36EBA1BA" w14:textId="18AEE2DE" w:rsidR="00187351" w:rsidRDefault="00E27D32" w:rsidP="00187351">
      <w:pPr>
        <w:spacing w:after="0"/>
      </w:pPr>
      <w:r>
        <w:t>Передаю нужные факторы</w:t>
      </w:r>
      <w:r w:rsidR="00CE6041">
        <w:t xml:space="preserve"> для формирования плана</w:t>
      </w:r>
    </w:p>
    <w:p w14:paraId="181E26AC" w14:textId="77777777" w:rsidR="00187351" w:rsidRPr="00187351" w:rsidRDefault="00187351" w:rsidP="00187351">
      <w:pPr>
        <w:spacing w:after="0"/>
      </w:pPr>
    </w:p>
    <w:p w14:paraId="57BE4FFA" w14:textId="77777777" w:rsidR="00187351" w:rsidRPr="00187351" w:rsidRDefault="00187351" w:rsidP="00187351">
      <w:pPr>
        <w:spacing w:after="0"/>
      </w:pPr>
      <w:r w:rsidRPr="00187351">
        <w:t>% тактическое планирование эксперимента</w:t>
      </w:r>
    </w:p>
    <w:p w14:paraId="3B0F0C34" w14:textId="77777777" w:rsidR="00187351" w:rsidRPr="00187351" w:rsidRDefault="00187351" w:rsidP="00187351">
      <w:pPr>
        <w:spacing w:after="0"/>
        <w:rPr>
          <w:u w:val="single"/>
        </w:rPr>
      </w:pPr>
      <w:r w:rsidRPr="00187351">
        <w:rPr>
          <w:u w:val="single"/>
        </w:rPr>
        <w:t>d_m = 0.07; % доверительный интервал</w:t>
      </w:r>
    </w:p>
    <w:p w14:paraId="4B53ED53" w14:textId="77777777" w:rsidR="00187351" w:rsidRDefault="00187351" w:rsidP="00187351">
      <w:pPr>
        <w:spacing w:after="0"/>
        <w:rPr>
          <w:u w:val="single"/>
        </w:rPr>
      </w:pPr>
      <w:r w:rsidRPr="00187351">
        <w:rPr>
          <w:u w:val="single"/>
        </w:rPr>
        <w:t>alpha = 0.03; % уровень значимости</w:t>
      </w:r>
    </w:p>
    <w:p w14:paraId="401B0C85" w14:textId="68BC3324" w:rsidR="007B5AAB" w:rsidRPr="00187351" w:rsidRDefault="007B5AAB" w:rsidP="00187351">
      <w:pPr>
        <w:spacing w:after="0"/>
      </w:pPr>
      <w:r>
        <w:t>Задал свои значения, которые были написаны в условии задачи</w:t>
      </w:r>
    </w:p>
    <w:p w14:paraId="345FFF8A" w14:textId="77777777" w:rsidR="00187351" w:rsidRPr="00187351" w:rsidRDefault="00187351" w:rsidP="00187351">
      <w:pPr>
        <w:spacing w:after="0"/>
      </w:pPr>
    </w:p>
    <w:p w14:paraId="61DB1949" w14:textId="77777777" w:rsidR="00187351" w:rsidRPr="00187351" w:rsidRDefault="00187351" w:rsidP="00187351">
      <w:pPr>
        <w:spacing w:after="0"/>
        <w:rPr>
          <w:u w:val="single"/>
        </w:rPr>
      </w:pPr>
      <w:r w:rsidRPr="00187351">
        <w:rPr>
          <w:u w:val="single"/>
        </w:rPr>
        <w:t>% массив для хранения результатов экспериментов</w:t>
      </w:r>
    </w:p>
    <w:p w14:paraId="2D6602A7" w14:textId="77777777" w:rsidR="00187351" w:rsidRDefault="00187351" w:rsidP="00187351">
      <w:pPr>
        <w:spacing w:after="0"/>
        <w:rPr>
          <w:u w:val="single"/>
        </w:rPr>
      </w:pPr>
      <w:r w:rsidRPr="00187351">
        <w:rPr>
          <w:u w:val="single"/>
        </w:rPr>
        <w:t>Y = zeros(1, N);</w:t>
      </w:r>
    </w:p>
    <w:p w14:paraId="7807CC53" w14:textId="2F3E2DBE" w:rsidR="00591EE3" w:rsidRPr="00187351" w:rsidRDefault="00591EE3" w:rsidP="00187351">
      <w:pPr>
        <w:spacing w:after="0"/>
      </w:pPr>
      <w:r>
        <w:t>Добавил строку для красоты кода</w:t>
      </w:r>
    </w:p>
    <w:p w14:paraId="3D80812F" w14:textId="77777777" w:rsidR="00187351" w:rsidRPr="00187351" w:rsidRDefault="00187351" w:rsidP="00187351">
      <w:pPr>
        <w:spacing w:after="0"/>
      </w:pPr>
    </w:p>
    <w:p w14:paraId="07100ABD" w14:textId="59EC933A" w:rsidR="00187351" w:rsidRPr="00187351" w:rsidRDefault="00187351" w:rsidP="0068443F">
      <w:pPr>
        <w:spacing w:after="0"/>
        <w:rPr>
          <w:u w:val="single"/>
        </w:rPr>
      </w:pPr>
      <w:r w:rsidRPr="00187351">
        <w:rPr>
          <w:u w:val="single"/>
        </w:rPr>
        <w:t>% расчет количества повторений эксперимента</w:t>
      </w:r>
    </w:p>
    <w:p w14:paraId="0D78A810" w14:textId="63D8F9B3" w:rsidR="00187351" w:rsidRPr="00187351" w:rsidRDefault="00187351" w:rsidP="0068443F">
      <w:pPr>
        <w:spacing w:after="0"/>
        <w:rPr>
          <w:u w:val="single"/>
        </w:rPr>
      </w:pPr>
      <w:r w:rsidRPr="00187351">
        <w:rPr>
          <w:u w:val="single"/>
          <w:lang w:val="en-US"/>
        </w:rPr>
        <w:t>D</w:t>
      </w:r>
      <w:r w:rsidRPr="00187351">
        <w:rPr>
          <w:u w:val="single"/>
        </w:rPr>
        <w:t>_</w:t>
      </w:r>
      <w:r w:rsidRPr="00187351">
        <w:rPr>
          <w:u w:val="single"/>
          <w:lang w:val="en-US"/>
        </w:rPr>
        <w:t>tilda</w:t>
      </w:r>
      <w:r w:rsidRPr="00187351">
        <w:rPr>
          <w:u w:val="single"/>
        </w:rPr>
        <w:t xml:space="preserve"> = (</w:t>
      </w:r>
      <w:r w:rsidRPr="00187351">
        <w:rPr>
          <w:u w:val="single"/>
          <w:lang w:val="en-US"/>
        </w:rPr>
        <w:t>k</w:t>
      </w:r>
      <w:r w:rsidRPr="00187351">
        <w:rPr>
          <w:u w:val="single"/>
        </w:rPr>
        <w:t xml:space="preserve">^2 * </w:t>
      </w:r>
      <w:r w:rsidRPr="00187351">
        <w:rPr>
          <w:u w:val="single"/>
          <w:lang w:val="en-US"/>
        </w:rPr>
        <w:t>pi</w:t>
      </w:r>
      <w:r w:rsidRPr="00187351">
        <w:rPr>
          <w:u w:val="single"/>
        </w:rPr>
        <w:t>^2) / 3;</w:t>
      </w:r>
    </w:p>
    <w:p w14:paraId="68D43884" w14:textId="15F03BDF" w:rsidR="00187351" w:rsidRPr="00187351" w:rsidRDefault="00187351" w:rsidP="0068443F">
      <w:pPr>
        <w:spacing w:after="0"/>
        <w:rPr>
          <w:u w:val="single"/>
          <w:lang w:val="en-US"/>
        </w:rPr>
      </w:pPr>
      <w:r w:rsidRPr="00187351">
        <w:rPr>
          <w:u w:val="single"/>
          <w:lang w:val="en-US"/>
        </w:rPr>
        <w:t>NE = round(tkr_alpha^2 * D_tilda / d_m^2);</w:t>
      </w:r>
    </w:p>
    <w:p w14:paraId="3088FD77" w14:textId="1008A0D9" w:rsidR="00187351" w:rsidRPr="0068443F" w:rsidRDefault="0068443F" w:rsidP="00187351">
      <w:pPr>
        <w:spacing w:after="0"/>
      </w:pPr>
      <w:r>
        <w:t>Так как мне надо было о</w:t>
      </w:r>
      <w:r w:rsidRPr="0068443F">
        <w:t>ценить показатель эффективности математическое ожидание реакции системы</w:t>
      </w:r>
      <w:r>
        <w:t>, то была взята такая формула</w:t>
      </w:r>
    </w:p>
    <w:p w14:paraId="6F78762B" w14:textId="77777777" w:rsidR="0068443F" w:rsidRPr="00187351" w:rsidRDefault="0068443F" w:rsidP="00187351">
      <w:pPr>
        <w:spacing w:after="0"/>
      </w:pPr>
    </w:p>
    <w:p w14:paraId="02BAD0E8" w14:textId="4B8A4A5C" w:rsidR="00187351" w:rsidRPr="00187351" w:rsidRDefault="00187351" w:rsidP="00187351">
      <w:pPr>
        <w:spacing w:after="0"/>
        <w:rPr>
          <w:u w:val="single"/>
        </w:rPr>
      </w:pPr>
      <w:r w:rsidRPr="00187351">
        <w:rPr>
          <w:u w:val="single"/>
        </w:rPr>
        <w:t>u = zeros(1, NE);</w:t>
      </w:r>
    </w:p>
    <w:p w14:paraId="03ED46E1" w14:textId="6659CD99" w:rsidR="00E56FD7" w:rsidRDefault="00E56FD7" w:rsidP="00187351">
      <w:pPr>
        <w:spacing w:after="0"/>
      </w:pPr>
      <w:r>
        <w:t>Добавил строку для красоты кода</w:t>
      </w:r>
    </w:p>
    <w:p w14:paraId="510A9CEF" w14:textId="13537647" w:rsidR="00187351" w:rsidRPr="00187351" w:rsidRDefault="00187351" w:rsidP="00187351">
      <w:pPr>
        <w:spacing w:after="0"/>
      </w:pPr>
      <w:r w:rsidRPr="00187351">
        <w:t xml:space="preserve">    </w:t>
      </w:r>
    </w:p>
    <w:p w14:paraId="11D24F70" w14:textId="0B83B2F4" w:rsidR="00187351" w:rsidRPr="00187351" w:rsidRDefault="00187351" w:rsidP="00187351">
      <w:pPr>
        <w:spacing w:after="0"/>
        <w:rPr>
          <w:u w:val="single"/>
        </w:rPr>
      </w:pPr>
      <w:r w:rsidRPr="00187351">
        <w:rPr>
          <w:u w:val="single"/>
        </w:rPr>
        <w:t>Y(j) = mean(u);</w:t>
      </w:r>
    </w:p>
    <w:p w14:paraId="0AEBB5AE" w14:textId="3C199958" w:rsidR="00187351" w:rsidRDefault="00ED310E" w:rsidP="00187351">
      <w:pPr>
        <w:spacing w:after="0"/>
      </w:pPr>
      <w:r>
        <w:t>Так как оцениваем мат ожидание</w:t>
      </w:r>
    </w:p>
    <w:p w14:paraId="69EB5DD3" w14:textId="77777777" w:rsidR="00187351" w:rsidRPr="00187351" w:rsidRDefault="00187351" w:rsidP="00187351">
      <w:pPr>
        <w:spacing w:after="0"/>
        <w:rPr>
          <w:lang w:val="en-US"/>
        </w:rPr>
      </w:pPr>
    </w:p>
    <w:p w14:paraId="057B5799" w14:textId="77777777" w:rsidR="00187351" w:rsidRPr="00187351" w:rsidRDefault="00187351" w:rsidP="00187351">
      <w:pPr>
        <w:spacing w:after="0"/>
        <w:rPr>
          <w:u w:val="single"/>
          <w:lang w:val="en-US"/>
        </w:rPr>
      </w:pPr>
      <w:r w:rsidRPr="00187351">
        <w:rPr>
          <w:u w:val="single"/>
          <w:lang w:val="en-US"/>
        </w:rPr>
        <w:t>Yc = zeros(N2, N1);</w:t>
      </w:r>
    </w:p>
    <w:p w14:paraId="67DC4A4B" w14:textId="77777777" w:rsidR="00187351" w:rsidRPr="00187351" w:rsidRDefault="00187351" w:rsidP="00187351">
      <w:pPr>
        <w:spacing w:after="0"/>
        <w:rPr>
          <w:lang w:val="en-US"/>
        </w:rPr>
      </w:pPr>
      <w:r w:rsidRPr="00187351">
        <w:rPr>
          <w:u w:val="single"/>
          <w:lang w:val="en-US"/>
        </w:rPr>
        <w:t>Yo = zeros(N2, N1);</w:t>
      </w:r>
    </w:p>
    <w:p w14:paraId="091B048E" w14:textId="6B7CF87B" w:rsidR="00187351" w:rsidRDefault="00D70537" w:rsidP="00187351">
      <w:pPr>
        <w:spacing w:after="0"/>
      </w:pPr>
      <w:r>
        <w:t>Добавил строк</w:t>
      </w:r>
      <w:r>
        <w:t>и</w:t>
      </w:r>
      <w:r>
        <w:t xml:space="preserve"> для красоты кода</w:t>
      </w:r>
    </w:p>
    <w:p w14:paraId="371861ED" w14:textId="77777777" w:rsidR="00C05A2B" w:rsidRDefault="00C05A2B" w:rsidP="00187351">
      <w:pPr>
        <w:spacing w:after="0"/>
      </w:pPr>
    </w:p>
    <w:p w14:paraId="0044B370" w14:textId="77C40C4A" w:rsidR="00187351" w:rsidRPr="00187351" w:rsidRDefault="00187351" w:rsidP="00187351">
      <w:pPr>
        <w:spacing w:after="0"/>
        <w:rPr>
          <w:u w:val="single"/>
        </w:rPr>
      </w:pPr>
      <w:r w:rsidRPr="00187351">
        <w:rPr>
          <w:u w:val="single"/>
        </w:rPr>
        <w:t>Yo(j, i) = A(i); % так как для логистического распределения m = a</w:t>
      </w:r>
    </w:p>
    <w:p w14:paraId="41F12FD6" w14:textId="0C4BA2B6" w:rsidR="00187351" w:rsidRDefault="00363B7D" w:rsidP="00187351">
      <w:pPr>
        <w:spacing w:after="0"/>
      </w:pPr>
      <w:r>
        <w:t xml:space="preserve">Исправил строку, </w:t>
      </w:r>
      <w:r w:rsidRPr="00187351">
        <w:t>так как для логистического распределения m = a</w:t>
      </w:r>
    </w:p>
    <w:p w14:paraId="0C524213" w14:textId="77777777" w:rsidR="00AC6BB3" w:rsidRDefault="00AC6BB3" w:rsidP="00187351">
      <w:pPr>
        <w:spacing w:after="0"/>
      </w:pPr>
    </w:p>
    <w:p w14:paraId="63325069" w14:textId="0C532F4B" w:rsidR="00AC6BB3" w:rsidRPr="00187351" w:rsidRDefault="00AC6BB3" w:rsidP="00187351">
      <w:pPr>
        <w:spacing w:after="0"/>
        <w:rPr>
          <w:b/>
          <w:bCs/>
        </w:rPr>
      </w:pPr>
      <w:r w:rsidRPr="00AC6BB3">
        <w:rPr>
          <w:b/>
          <w:bCs/>
        </w:rPr>
        <w:t>Результаты выполнения задания</w:t>
      </w:r>
    </w:p>
    <w:p w14:paraId="5CC4ED7F" w14:textId="693B420D" w:rsidR="00187351" w:rsidRDefault="002C7A84" w:rsidP="002C7A84">
      <w:pPr>
        <w:spacing w:after="0"/>
        <w:jc w:val="center"/>
        <w:pPrChange w:id="0" w:author="Павел Сапегин" w:date="2025-03-15T13:57:00Z" w16du:dateUtc="2025-03-15T10:57:00Z">
          <w:pPr>
            <w:spacing w:after="0"/>
          </w:pPr>
        </w:pPrChange>
      </w:pPr>
      <w:r>
        <w:rPr>
          <w:noProof/>
          <w14:ligatures w14:val="standardContextual"/>
        </w:rPr>
        <w:drawing>
          <wp:inline distT="0" distB="0" distL="0" distR="0" wp14:anchorId="2161EC54" wp14:editId="2075C27B">
            <wp:extent cx="3896677" cy="3491346"/>
            <wp:effectExtent l="0" t="0" r="8890" b="0"/>
            <wp:docPr id="1590843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43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978" cy="349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D116" w14:textId="19839076" w:rsidR="002C7A84" w:rsidDel="002E50CD" w:rsidRDefault="002C7A84" w:rsidP="006B19D5">
      <w:pPr>
        <w:spacing w:after="0"/>
        <w:rPr>
          <w:del w:id="1" w:author="Павел Сапегин" w:date="2025-03-15T13:57:00Z" w16du:dateUtc="2025-03-15T10:57:00Z"/>
        </w:rPr>
      </w:pPr>
      <w:r>
        <w:t>Рисунок 1</w:t>
      </w:r>
      <w:ins w:id="2" w:author="Павел Сапегин" w:date="2025-03-15T13:57:00Z" w16du:dateUtc="2025-03-15T10:57:00Z">
        <w:r w:rsidR="00535003">
          <w:t xml:space="preserve"> – </w:t>
        </w:r>
      </w:ins>
      <w:ins w:id="3" w:author="Павел Сапегин" w:date="2025-03-15T13:58:00Z" w16du:dateUtc="2025-03-15T10:58:00Z">
        <w:r w:rsidR="00535003">
          <w:t>э</w:t>
        </w:r>
      </w:ins>
      <w:ins w:id="4" w:author="Павел Сапегин" w:date="2025-03-15T13:58:00Z">
        <w:r w:rsidR="00535003" w:rsidRPr="00535003">
          <w:t>кспериментальная и реальная (теоретическая) зависимости реакции</w:t>
        </w:r>
      </w:ins>
    </w:p>
    <w:p w14:paraId="536BF769" w14:textId="77777777" w:rsidR="002E50CD" w:rsidRDefault="002E50CD" w:rsidP="00187351">
      <w:pPr>
        <w:spacing w:after="0"/>
        <w:rPr>
          <w:ins w:id="5" w:author="Павел Сапегин" w:date="2025-03-15T13:58:00Z" w16du:dateUtc="2025-03-15T10:58:00Z"/>
        </w:rPr>
      </w:pPr>
    </w:p>
    <w:p w14:paraId="74AA9B4F" w14:textId="77777777" w:rsidR="002E50CD" w:rsidRDefault="002E50CD" w:rsidP="00187351">
      <w:pPr>
        <w:spacing w:after="0"/>
        <w:rPr>
          <w:ins w:id="6" w:author="Павел Сапегин" w:date="2025-03-15T13:58:00Z" w16du:dateUtc="2025-03-15T10:58:00Z"/>
        </w:rPr>
      </w:pPr>
    </w:p>
    <w:p w14:paraId="19FE89C2" w14:textId="51919748" w:rsidR="002E50CD" w:rsidRPr="00187351" w:rsidRDefault="00D60DAD" w:rsidP="00187351">
      <w:pPr>
        <w:spacing w:after="0"/>
        <w:rPr>
          <w:ins w:id="7" w:author="Павел Сапегин" w:date="2025-03-15T13:58:00Z" w16du:dateUtc="2025-03-15T10:58:00Z"/>
        </w:rPr>
      </w:pPr>
      <w:ins w:id="8" w:author="Павел Сапегин" w:date="2025-03-15T13:58:00Z" w16du:dateUtc="2025-03-15T10:58:00Z">
        <w:r>
          <w:rPr>
            <w:noProof/>
            <w14:ligatures w14:val="standardContextual"/>
          </w:rPr>
          <w:lastRenderedPageBreak/>
          <w:drawing>
            <wp:inline distT="0" distB="0" distL="0" distR="0" wp14:anchorId="5965855D" wp14:editId="4DF75707">
              <wp:extent cx="1776388" cy="2653146"/>
              <wp:effectExtent l="0" t="0" r="0" b="0"/>
              <wp:docPr id="1069994769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69994769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9772" cy="2658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E365CF" w14:textId="2A39F324" w:rsidR="00DF124C" w:rsidRDefault="00D60DAD" w:rsidP="006B19D5">
      <w:pPr>
        <w:spacing w:after="0"/>
        <w:rPr>
          <w:ins w:id="9" w:author="Павел Сапегин" w:date="2025-03-15T13:59:00Z" w16du:dateUtc="2025-03-15T10:59:00Z"/>
        </w:rPr>
      </w:pPr>
      <w:ins w:id="10" w:author="Павел Сапегин" w:date="2025-03-15T13:58:00Z" w16du:dateUtc="2025-03-15T10:58:00Z">
        <w:r>
          <w:t xml:space="preserve">Рисунок 2 – </w:t>
        </w:r>
        <w:r w:rsidR="00941288">
          <w:t xml:space="preserve">сформированный </w:t>
        </w:r>
      </w:ins>
      <w:ins w:id="11" w:author="Павел Сапегин" w:date="2025-03-15T14:38:00Z" w16du:dateUtc="2025-03-15T11:38:00Z">
        <w:r w:rsidR="005B2C56">
          <w:t xml:space="preserve">стратегический </w:t>
        </w:r>
      </w:ins>
      <w:ins w:id="12" w:author="Павел Сапегин" w:date="2025-03-15T13:58:00Z" w16du:dateUtc="2025-03-15T10:58:00Z">
        <w:r w:rsidR="00941288">
          <w:t>план и уро</w:t>
        </w:r>
      </w:ins>
      <w:ins w:id="13" w:author="Павел Сапегин" w:date="2025-03-15T13:59:00Z" w16du:dateUtc="2025-03-15T10:59:00Z">
        <w:r w:rsidR="00941288">
          <w:t>вни факторов</w:t>
        </w:r>
      </w:ins>
    </w:p>
    <w:p w14:paraId="0FA5C325" w14:textId="77777777" w:rsidR="00662041" w:rsidRDefault="00662041" w:rsidP="006B19D5">
      <w:pPr>
        <w:spacing w:after="0"/>
        <w:rPr>
          <w:ins w:id="14" w:author="Павел Сапегин" w:date="2025-03-15T13:59:00Z" w16du:dateUtc="2025-03-15T10:59:00Z"/>
        </w:rPr>
      </w:pPr>
    </w:p>
    <w:p w14:paraId="75CE28F2" w14:textId="77777777" w:rsidR="00662041" w:rsidRDefault="00662041" w:rsidP="006B19D5">
      <w:pPr>
        <w:spacing w:after="0"/>
        <w:rPr>
          <w:ins w:id="15" w:author="Павел Сапегин" w:date="2025-03-15T13:59:00Z" w16du:dateUtc="2025-03-15T10:59:00Z"/>
        </w:rPr>
      </w:pPr>
    </w:p>
    <w:p w14:paraId="27AFEA68" w14:textId="67D43D3F" w:rsidR="00E861AE" w:rsidRDefault="00E861AE" w:rsidP="00686AF9">
      <w:pPr>
        <w:spacing w:after="0"/>
        <w:rPr>
          <w:ins w:id="16" w:author="Павел Сапегин" w:date="2025-03-15T14:00:00Z" w16du:dateUtc="2025-03-15T11:00:00Z"/>
          <w:b/>
          <w:bCs/>
        </w:rPr>
      </w:pPr>
      <w:ins w:id="17" w:author="Павел Сапегин" w:date="2025-03-15T13:59:00Z" w16du:dateUtc="2025-03-15T10:59:00Z">
        <w:r w:rsidRPr="00E861AE">
          <w:rPr>
            <w:b/>
            <w:bCs/>
            <w:rPrChange w:id="18" w:author="Павел Сапегин" w:date="2025-03-15T13:59:00Z" w16du:dateUtc="2025-03-15T10:59:00Z">
              <w:rPr/>
            </w:rPrChange>
          </w:rPr>
          <w:t>Выводы</w:t>
        </w:r>
      </w:ins>
    </w:p>
    <w:p w14:paraId="18DEE6E3" w14:textId="1EA81E85" w:rsidR="00686AF9" w:rsidRDefault="00E47772" w:rsidP="00E47772">
      <w:pPr>
        <w:spacing w:after="0"/>
        <w:ind w:firstLine="708"/>
        <w:rPr>
          <w:ins w:id="19" w:author="Павел Сапегин" w:date="2025-03-15T14:01:00Z" w16du:dateUtc="2025-03-15T11:01:00Z"/>
        </w:rPr>
      </w:pPr>
      <w:ins w:id="20" w:author="Павел Сапегин" w:date="2025-03-15T14:00:00Z" w16du:dateUtc="2025-03-15T11:00:00Z">
        <w:r>
          <w:t>Поставленная цель была достигнута. Исходный код был исправлен, чтобы удовлетворять условию задачи.</w:t>
        </w:r>
      </w:ins>
    </w:p>
    <w:p w14:paraId="21A651A9" w14:textId="7A4D9EFA" w:rsidR="00F62879" w:rsidRDefault="00F62879" w:rsidP="00E47772">
      <w:pPr>
        <w:spacing w:after="0"/>
        <w:ind w:firstLine="708"/>
        <w:rPr>
          <w:ins w:id="21" w:author="Павел Сапегин" w:date="2025-03-15T14:02:00Z" w16du:dateUtc="2025-03-15T11:02:00Z"/>
        </w:rPr>
      </w:pPr>
      <w:ins w:id="22" w:author="Павел Сапегин" w:date="2025-03-15T14:01:00Z" w16du:dateUtc="2025-03-15T11:01:00Z">
        <w:r>
          <w:t>Код реализован, чтобы оценивать в качестве показателя эффективность математическое ожидание реакции системы.</w:t>
        </w:r>
      </w:ins>
    </w:p>
    <w:p w14:paraId="76E60696" w14:textId="1702BC6C" w:rsidR="00F62879" w:rsidRDefault="00F62879" w:rsidP="00E47772">
      <w:pPr>
        <w:spacing w:after="0"/>
        <w:ind w:firstLine="708"/>
        <w:rPr>
          <w:ins w:id="23" w:author="Павел Сапегин" w:date="2025-03-15T14:02:00Z" w16du:dateUtc="2025-03-15T11:02:00Z"/>
        </w:rPr>
      </w:pPr>
      <w:ins w:id="24" w:author="Павел Сапегин" w:date="2025-03-15T14:02:00Z" w16du:dateUtc="2025-03-15T11:02:00Z">
        <w:r>
          <w:t xml:space="preserve">Главное, что было исправлено – генерация значения </w:t>
        </w:r>
        <w:r>
          <w:rPr>
            <w:lang w:val="en-US"/>
          </w:rPr>
          <w:t>NE</w:t>
        </w:r>
        <w:r>
          <w:t xml:space="preserve"> (чтобы количество экспериментов соответствовало выбранному для оценки показателю).</w:t>
        </w:r>
      </w:ins>
    </w:p>
    <w:p w14:paraId="296A1CCB" w14:textId="39CBBC59" w:rsidR="004061E4" w:rsidRPr="004061E4" w:rsidRDefault="004061E4" w:rsidP="004061E4">
      <w:pPr>
        <w:spacing w:after="0"/>
        <w:ind w:firstLine="708"/>
        <w:pPrChange w:id="25" w:author="Павел Сапегин" w:date="2025-03-15T14:03:00Z" w16du:dateUtc="2025-03-15T11:03:00Z">
          <w:pPr>
            <w:spacing w:after="0"/>
          </w:pPr>
        </w:pPrChange>
      </w:pPr>
      <w:ins w:id="26" w:author="Павел Сапегин" w:date="2025-03-15T14:02:00Z" w16du:dateUtc="2025-03-15T11:02:00Z">
        <w:r>
          <w:t xml:space="preserve">Из-за этого возникла проблема: </w:t>
        </w:r>
        <w:r>
          <w:rPr>
            <w:lang w:val="en-US"/>
          </w:rPr>
          <w:t>NE</w:t>
        </w:r>
        <w:r>
          <w:t xml:space="preserve"> разный </w:t>
        </w:r>
      </w:ins>
      <w:ins w:id="27" w:author="Павел Сапегин" w:date="2025-03-15T14:03:00Z" w16du:dateUtc="2025-03-15T11:03:00Z">
        <w:r>
          <w:t xml:space="preserve">для разных экспериментов, так как зависит от фактора </w:t>
        </w:r>
        <w:r>
          <w:rPr>
            <w:lang w:val="en-US"/>
          </w:rPr>
          <w:t>k</w:t>
        </w:r>
        <w:r>
          <w:t xml:space="preserve">. Из-за этого в массив </w:t>
        </w:r>
        <w:r>
          <w:rPr>
            <w:lang w:val="en-US"/>
          </w:rPr>
          <w:t>u</w:t>
        </w:r>
        <w:r>
          <w:t xml:space="preserve"> данные некорректно сохранялись. Проблему исправила строка «</w:t>
        </w:r>
      </w:ins>
      <w:ins w:id="28" w:author="Павел Сапегин" w:date="2025-03-15T14:03:00Z">
        <w:r w:rsidRPr="004061E4">
          <w:t>u = zeros(1, NE)</w:t>
        </w:r>
      </w:ins>
      <w:ins w:id="29" w:author="Павел Сапегин" w:date="2025-03-15T14:03:00Z" w16du:dateUtc="2025-03-15T11:03:00Z">
        <w:r>
          <w:t>», которая обнуля</w:t>
        </w:r>
      </w:ins>
      <w:ins w:id="30" w:author="Павел Сапегин" w:date="2025-03-15T14:39:00Z" w16du:dateUtc="2025-03-15T11:39:00Z">
        <w:r w:rsidR="006E7669">
          <w:t xml:space="preserve">ет </w:t>
        </w:r>
      </w:ins>
      <w:ins w:id="31" w:author="Павел Сапегин" w:date="2025-03-15T14:03:00Z" w16du:dateUtc="2025-03-15T11:03:00Z">
        <w:r>
          <w:t>массив</w:t>
        </w:r>
      </w:ins>
      <w:ins w:id="32" w:author="Павел Сапегин" w:date="2025-03-15T14:39:00Z" w16du:dateUtc="2025-03-15T11:39:00Z">
        <w:r w:rsidR="006E7669">
          <w:t xml:space="preserve"> в каждой итерации цикла</w:t>
        </w:r>
      </w:ins>
      <w:ins w:id="33" w:author="Павел Сапегин" w:date="2025-03-15T14:03:00Z" w16du:dateUtc="2025-03-15T11:03:00Z">
        <w:r>
          <w:t>.</w:t>
        </w:r>
      </w:ins>
    </w:p>
    <w:sectPr w:rsidR="004061E4" w:rsidRPr="004061E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1B8A"/>
    <w:multiLevelType w:val="hybridMultilevel"/>
    <w:tmpl w:val="B2E47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3197A"/>
    <w:multiLevelType w:val="hybridMultilevel"/>
    <w:tmpl w:val="432666DA"/>
    <w:lvl w:ilvl="0" w:tplc="9A88D646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A197164"/>
    <w:multiLevelType w:val="multilevel"/>
    <w:tmpl w:val="90C8CD3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30105676">
    <w:abstractNumId w:val="1"/>
  </w:num>
  <w:num w:numId="2" w16cid:durableId="876821183">
    <w:abstractNumId w:val="2"/>
  </w:num>
  <w:num w:numId="3" w16cid:durableId="17695009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Павел Сапегин">
    <w15:presenceInfo w15:providerId="Windows Live" w15:userId="7d2d2116e7ab2a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0F"/>
    <w:rsid w:val="00015AA7"/>
    <w:rsid w:val="000236C1"/>
    <w:rsid w:val="000570B2"/>
    <w:rsid w:val="00187351"/>
    <w:rsid w:val="002A5D01"/>
    <w:rsid w:val="002C6293"/>
    <w:rsid w:val="002C7A84"/>
    <w:rsid w:val="002E50CD"/>
    <w:rsid w:val="00310240"/>
    <w:rsid w:val="00326F0F"/>
    <w:rsid w:val="00363B7D"/>
    <w:rsid w:val="00366A3B"/>
    <w:rsid w:val="004061E4"/>
    <w:rsid w:val="004A01BF"/>
    <w:rsid w:val="00535003"/>
    <w:rsid w:val="005813E8"/>
    <w:rsid w:val="00591EE3"/>
    <w:rsid w:val="005B2C56"/>
    <w:rsid w:val="00662041"/>
    <w:rsid w:val="0067118F"/>
    <w:rsid w:val="0068443F"/>
    <w:rsid w:val="00686AF9"/>
    <w:rsid w:val="006B19D5"/>
    <w:rsid w:val="006C0B77"/>
    <w:rsid w:val="006E7669"/>
    <w:rsid w:val="0075234D"/>
    <w:rsid w:val="007827C0"/>
    <w:rsid w:val="007845AA"/>
    <w:rsid w:val="0079662D"/>
    <w:rsid w:val="007B5AAB"/>
    <w:rsid w:val="008242FF"/>
    <w:rsid w:val="00830F8C"/>
    <w:rsid w:val="00870751"/>
    <w:rsid w:val="00877152"/>
    <w:rsid w:val="008A5BAF"/>
    <w:rsid w:val="008E5CFB"/>
    <w:rsid w:val="00922C48"/>
    <w:rsid w:val="00941288"/>
    <w:rsid w:val="009C28BA"/>
    <w:rsid w:val="00AC6BB3"/>
    <w:rsid w:val="00B312AC"/>
    <w:rsid w:val="00B56BEF"/>
    <w:rsid w:val="00B915B7"/>
    <w:rsid w:val="00BC463F"/>
    <w:rsid w:val="00C026A6"/>
    <w:rsid w:val="00C05A2B"/>
    <w:rsid w:val="00C269D1"/>
    <w:rsid w:val="00CA57DF"/>
    <w:rsid w:val="00CC05D4"/>
    <w:rsid w:val="00CE0476"/>
    <w:rsid w:val="00CE6041"/>
    <w:rsid w:val="00D60DAD"/>
    <w:rsid w:val="00D70537"/>
    <w:rsid w:val="00DF124C"/>
    <w:rsid w:val="00E27D32"/>
    <w:rsid w:val="00E41A78"/>
    <w:rsid w:val="00E47772"/>
    <w:rsid w:val="00E56FD7"/>
    <w:rsid w:val="00E7597A"/>
    <w:rsid w:val="00E861AE"/>
    <w:rsid w:val="00EA59DF"/>
    <w:rsid w:val="00ED310E"/>
    <w:rsid w:val="00EE4070"/>
    <w:rsid w:val="00F12C76"/>
    <w:rsid w:val="00F5446F"/>
    <w:rsid w:val="00F6275A"/>
    <w:rsid w:val="00F62879"/>
    <w:rsid w:val="00FA207C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CE9D"/>
  <w15:chartTrackingRefBased/>
  <w15:docId w15:val="{8D2D49F6-71D5-4A8F-AF79-0EE9A779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53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326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F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F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F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F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F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F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F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2"/>
    <w:autoRedefine/>
    <w:qFormat/>
    <w:rsid w:val="000570B2"/>
    <w:pPr>
      <w:numPr>
        <w:numId w:val="2"/>
      </w:numPr>
      <w:tabs>
        <w:tab w:val="clear" w:pos="720"/>
        <w:tab w:val="num" w:pos="360"/>
      </w:tabs>
      <w:spacing w:line="360" w:lineRule="auto"/>
      <w:ind w:left="1429" w:hanging="360"/>
      <w:jc w:val="both"/>
    </w:pPr>
  </w:style>
  <w:style w:type="character" w:customStyle="1" w:styleId="12">
    <w:name w:val="Стиль1 Знак"/>
    <w:basedOn w:val="a0"/>
    <w:link w:val="1"/>
    <w:rsid w:val="000570B2"/>
    <w:rPr>
      <w:rFonts w:ascii="Times New Roman" w:hAnsi="Times New Roman"/>
      <w:kern w:val="0"/>
      <w:sz w:val="28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326F0F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26F0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26F0F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26F0F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26F0F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26F0F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26F0F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26F0F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26F0F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26F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F0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26F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6F0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26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6F0F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326F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6F0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6F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6F0F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326F0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C28B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28BA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2C7A84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Сапегин</dc:creator>
  <cp:keywords/>
  <dc:description/>
  <cp:lastModifiedBy>Павел Сапегин</cp:lastModifiedBy>
  <cp:revision>51</cp:revision>
  <dcterms:created xsi:type="dcterms:W3CDTF">2025-03-15T10:31:00Z</dcterms:created>
  <dcterms:modified xsi:type="dcterms:W3CDTF">2025-03-15T11:39:00Z</dcterms:modified>
</cp:coreProperties>
</file>